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BF" w:rsidRDefault="00906C95">
      <w:pPr>
        <w:tabs>
          <w:tab w:val="left" w:pos="2580"/>
          <w:tab w:val="left" w:pos="2985"/>
        </w:tabs>
        <w:spacing w:after="120"/>
      </w:pPr>
      <w:r>
        <w:t>T: +44 (0) 117 928 8507</w:t>
      </w:r>
    </w:p>
    <w:p w:rsidR="009633BF" w:rsidRDefault="009633BF"/>
    <w:p w:rsidR="009633BF" w:rsidRDefault="00906C95">
      <w:r>
        <w:t>22</w:t>
      </w:r>
      <w:r>
        <w:rPr>
          <w:vertAlign w:val="superscript"/>
        </w:rPr>
        <w:t>nd</w:t>
      </w:r>
      <w:r>
        <w:t xml:space="preserve"> January 2014</w:t>
      </w:r>
    </w:p>
    <w:p w:rsidR="009633BF" w:rsidRDefault="00906C95">
      <w:r>
        <w:t>Dear Sir/Madam</w:t>
      </w:r>
    </w:p>
    <w:p w:rsidR="009633BF" w:rsidRDefault="00906C95">
      <w:r>
        <w:t>Further to your advertisement for the position of CIRES/CSD Atmospheric Research Associate, I would like to be considered for this vacancy.</w:t>
      </w:r>
    </w:p>
    <w:p w:rsidR="009633BF" w:rsidRDefault="00906C95">
      <w:r>
        <w:t>I am currently studying for my PhD in ‘Optical Properties</w:t>
      </w:r>
      <w:r>
        <w:t xml:space="preserve"> of Ensemble and Single Aerosol Particles’ at the University of Bristol under the supervision of Professor Jonathan Reid. My PhD has focussed on optical, hygroscopic and thermodynamic properties of spherical aerosol particles in the 0.2 to 4 micro-meter di</w:t>
      </w:r>
      <w:r>
        <w:t>ameter range. I have studied hygroscopic properties of salt systems, vapour pressures of single component systems and phase separation of multicomponent systems using a multi-level optical approach.  Whilst studying here I have gained significant experienc</w:t>
      </w:r>
      <w:r>
        <w:t xml:space="preserve">e building, improving and maintaining both ensemble and single particle cavity ring down systems. </w:t>
      </w:r>
      <w:commentRangeStart w:id="0"/>
      <w:commentRangeStart w:id="1"/>
      <w:commentRangeStart w:id="2"/>
      <w:r w:rsidR="0056017E">
        <w:t xml:space="preserve">Data analysis and interpretation has featured as a very important part of my PhD and in particular I am very aware of the limitations of the ensemble cavity ring down technique (Mason et al, 2012). </w:t>
      </w:r>
      <w:r>
        <w:t xml:space="preserve">  </w:t>
      </w:r>
      <w:commentRangeEnd w:id="0"/>
      <w:r>
        <w:commentReference w:id="0"/>
      </w:r>
      <w:commentRangeEnd w:id="1"/>
      <w:r>
        <w:commentReference w:id="1"/>
      </w:r>
      <w:commentRangeEnd w:id="2"/>
      <w:r>
        <w:commentReference w:id="2"/>
      </w:r>
      <w:r>
        <w:t xml:space="preserve">My studies have given me a well-rounded theoretical knowledge of the fundamental optics and thermodynamics of aerosol particles as well as the practical experience to make me very appropriate for this </w:t>
      </w:r>
      <w:commentRangeStart w:id="3"/>
      <w:r>
        <w:t>position</w:t>
      </w:r>
      <w:commentRangeEnd w:id="3"/>
      <w:r>
        <w:commentReference w:id="3"/>
      </w:r>
      <w:r>
        <w:t>.</w:t>
      </w:r>
    </w:p>
    <w:p w:rsidR="009633BF" w:rsidRDefault="00906C95">
      <w:r>
        <w:t>Although it is still early in my researc</w:t>
      </w:r>
      <w:r>
        <w:t xml:space="preserve">h career I think I have the suitable expertise, communication skills, team working skills and practical experience to make me an excellent candidate. I am accomplished in </w:t>
      </w:r>
      <w:proofErr w:type="spellStart"/>
      <w:r>
        <w:t>LabVIEW</w:t>
      </w:r>
      <w:proofErr w:type="spellEnd"/>
      <w:r>
        <w:t xml:space="preserve"> programming language and have experience with written languages such as Pytho</w:t>
      </w:r>
      <w:r>
        <w:t xml:space="preserve">n, MATLAB and </w:t>
      </w:r>
      <w:proofErr w:type="spellStart"/>
      <w:r>
        <w:t>Scilab</w:t>
      </w:r>
      <w:proofErr w:type="spellEnd"/>
      <w:r>
        <w:t xml:space="preserve">. </w:t>
      </w:r>
    </w:p>
    <w:p w:rsidR="009633BF" w:rsidRDefault="0056017E">
      <w:r>
        <w:t xml:space="preserve">CIRES an outstanding reputation for its field work and the quality of its research, and I would greatly welcome the opportunity to contribute to its research. </w:t>
      </w:r>
      <w:ins w:id="4" w:author="BJ Mason" w:date="2014-01-24T16:36:00Z">
        <w:r>
          <w:t xml:space="preserve">In particular </w:t>
        </w:r>
      </w:ins>
      <w:ins w:id="5" w:author="BJ Mason" w:date="2014-01-24T16:35:00Z">
        <w:r>
          <w:t>I am fascinated by</w:t>
        </w:r>
      </w:ins>
      <w:ins w:id="6" w:author="BJ Mason" w:date="2014-01-24T16:37:00Z">
        <w:r>
          <w:t xml:space="preserve"> measurements taken with</w:t>
        </w:r>
      </w:ins>
      <w:ins w:id="7" w:author="BJ Mason" w:date="2014-01-24T16:35:00Z">
        <w:r>
          <w:t xml:space="preserve"> the </w:t>
        </w:r>
      </w:ins>
      <w:ins w:id="8" w:author="BJ Mason" w:date="2014-01-24T16:37:00Z">
        <w:r>
          <w:t xml:space="preserve">aircraft </w:t>
        </w:r>
      </w:ins>
      <w:ins w:id="9" w:author="BJ Mason" w:date="2014-01-24T16:35:00Z">
        <w:r>
          <w:t xml:space="preserve">cavity ring down </w:t>
        </w:r>
        <w:proofErr w:type="gramStart"/>
        <w:r>
          <w:t xml:space="preserve">spectrometer  </w:t>
        </w:r>
      </w:ins>
      <w:ins w:id="10" w:author="BJ Mason" w:date="2014-01-24T16:38:00Z">
        <w:r>
          <w:t>(</w:t>
        </w:r>
        <w:proofErr w:type="spellStart"/>
        <w:proofErr w:type="gramEnd"/>
        <w:r>
          <w:t>Langridge</w:t>
        </w:r>
        <w:proofErr w:type="spellEnd"/>
        <w:r>
          <w:t xml:space="preserve">, 2011 and Lack, 2012) </w:t>
        </w:r>
      </w:ins>
      <w:bookmarkStart w:id="11" w:name="_GoBack"/>
      <w:bookmarkEnd w:id="11"/>
      <w:r w:rsidR="00906C95">
        <w:t>I look forward to the opportunity to meet with you and to dis</w:t>
      </w:r>
      <w:r w:rsidR="00906C95">
        <w:t>cuss the project in greater depth.</w:t>
      </w:r>
    </w:p>
    <w:p w:rsidR="009633BF" w:rsidRDefault="009633BF"/>
    <w:p w:rsidR="009633BF" w:rsidRDefault="00906C95">
      <w:r>
        <w:t>Yours sincerely</w:t>
      </w:r>
    </w:p>
    <w:p w:rsidR="009633BF" w:rsidRDefault="00906C95">
      <w:r>
        <w:t>Bernard J. Mason</w:t>
      </w:r>
    </w:p>
    <w:p w:rsidR="009633BF" w:rsidRDefault="00906C95">
      <w:r>
        <w:rPr>
          <w:noProof/>
          <w:lang w:eastAsia="en-GB"/>
        </w:rPr>
        <w:drawing>
          <wp:inline distT="0" distB="0" distL="0" distR="0">
            <wp:extent cx="1242204" cy="465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8039" cy="471764"/>
                    </a:xfrm>
                    <a:prstGeom prst="rect">
                      <a:avLst/>
                    </a:prstGeom>
                  </pic:spPr>
                </pic:pic>
              </a:graphicData>
            </a:graphic>
          </wp:inline>
        </w:drawing>
      </w:r>
    </w:p>
    <w:sectPr w:rsidR="009633BF">
      <w:pgSz w:w="11906" w:h="16838"/>
      <w:pgMar w:top="1440" w:right="1440" w:bottom="1440" w:left="1440" w:header="708" w:footer="708" w:gutter="0"/>
      <w:cols w:sep="1"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Mason’s iPad" w:date="2014-01-24T15:46:00Z" w:initials="">
    <w:p w:rsidR="009633BF" w:rsidRDefault="00906C95">
      <w:r>
        <w:annotationRef/>
      </w:r>
      <w:r>
        <w:t>(</w:t>
      </w:r>
      <w:proofErr w:type="gramStart"/>
      <w:r>
        <w:t>comment</w:t>
      </w:r>
      <w:proofErr w:type="gramEnd"/>
      <w:r>
        <w:t xml:space="preserve"> from Mum; may have misunderstood!!)</w:t>
      </w:r>
    </w:p>
    <w:p w:rsidR="009633BF" w:rsidRDefault="009633BF"/>
    <w:p w:rsidR="009633BF" w:rsidRDefault="00906C95">
      <w:r>
        <w:t xml:space="preserve">A significant part of my PhD was devoted to developing instruments, and this process was informed by data from my laboratory work </w:t>
      </w:r>
    </w:p>
  </w:comment>
  <w:comment w:id="1" w:author="James Mason’s iPad" w:date="2014-01-24T15:44:00Z" w:initials="">
    <w:p w:rsidR="009633BF" w:rsidRDefault="00906C95">
      <w:r>
        <w:annotationRef/>
      </w:r>
      <w:proofErr w:type="gramStart"/>
      <w:r>
        <w:t>do</w:t>
      </w:r>
      <w:proofErr w:type="gramEnd"/>
      <w:r>
        <w:t xml:space="preserve"> you</w:t>
      </w:r>
      <w:r>
        <w:t xml:space="preserve"> mean: ...of my PhD developing data interpretation alongside instrumentation.</w:t>
      </w:r>
    </w:p>
    <w:p w:rsidR="009633BF" w:rsidRDefault="009633BF"/>
    <w:p w:rsidR="009633BF" w:rsidRDefault="00906C95">
      <w:r>
        <w:t>Perhaps give an example.</w:t>
      </w:r>
    </w:p>
  </w:comment>
  <w:comment w:id="2" w:author="BJ Mason" w:date="2014-01-23T09:40:00Z" w:initials="BJM">
    <w:p w:rsidR="009633BF" w:rsidRDefault="00906C95">
      <w:r>
        <w:annotationRef/>
      </w:r>
      <w:r>
        <w:t>Consider reword</w:t>
      </w:r>
    </w:p>
  </w:comment>
  <w:comment w:id="3" w:author="James Mason’s iPad" w:date="2014-01-24T15:50:00Z" w:initials="">
    <w:p w:rsidR="009633BF" w:rsidRDefault="00906C95">
      <w:r>
        <w:annotationRef/>
      </w:r>
      <w:proofErr w:type="gramStart"/>
      <w:r>
        <w:t>try</w:t>
      </w:r>
      <w:proofErr w:type="gramEnd"/>
      <w:r>
        <w:t xml:space="preserve"> 'well-suited' rather than very appropriate.</w:t>
      </w:r>
    </w:p>
    <w:p w:rsidR="009633BF" w:rsidRDefault="009633BF"/>
    <w:p w:rsidR="009633BF" w:rsidRDefault="00906C95">
      <w:r>
        <w:t xml:space="preserve">Are you able to describe an advance in knowledge or something discovered from your research rather than just your training?  E.g. findings from one of your papers.  In general, examples you are confident about are a good idea as an interviewer may pick on </w:t>
      </w:r>
      <w:r>
        <w:t xml:space="preserve">those for further discussion.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57"/>
    <w:rsid w:val="003D5C57"/>
    <w:rsid w:val="0056017E"/>
    <w:rsid w:val="005E3B01"/>
    <w:rsid w:val="00906C95"/>
    <w:rsid w:val="009633BF"/>
    <w:rsid w:val="00C90178"/>
    <w:rsid w:val="00E005E2"/>
    <w:rsid w:val="00F02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613"/>
  </w:style>
  <w:style w:type="paragraph" w:styleId="Footer">
    <w:name w:val="footer"/>
    <w:basedOn w:val="Normal"/>
    <w:link w:val="FooterChar"/>
    <w:uiPriority w:val="99"/>
    <w:unhideWhenUsed/>
    <w:rsid w:val="00A41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613"/>
  </w:style>
  <w:style w:type="paragraph" w:styleId="BalloonText">
    <w:name w:val="Balloon Text"/>
    <w:basedOn w:val="Normal"/>
    <w:link w:val="BalloonTextChar"/>
    <w:uiPriority w:val="99"/>
    <w:semiHidden/>
    <w:unhideWhenUsed/>
    <w:rsid w:val="00A41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13"/>
    <w:rPr>
      <w:rFonts w:ascii="Tahoma" w:hAnsi="Tahoma" w:cs="Tahoma"/>
      <w:sz w:val="16"/>
      <w:szCs w:val="16"/>
    </w:rPr>
  </w:style>
  <w:style w:type="character" w:styleId="CommentReference">
    <w:name w:val="annotation reference"/>
    <w:basedOn w:val="DefaultParagraphFont"/>
    <w:uiPriority w:val="99"/>
    <w:semiHidden/>
    <w:unhideWhenUsed/>
    <w:rsid w:val="00F95EB0"/>
    <w:rPr>
      <w:sz w:val="16"/>
      <w:szCs w:val="16"/>
    </w:rPr>
  </w:style>
  <w:style w:type="paragraph" w:styleId="CommentText">
    <w:name w:val="annotation text"/>
    <w:basedOn w:val="Normal"/>
    <w:link w:val="CommentTextChar"/>
    <w:uiPriority w:val="99"/>
    <w:semiHidden/>
    <w:unhideWhenUsed/>
    <w:rsid w:val="00F95EB0"/>
    <w:pPr>
      <w:spacing w:line="240" w:lineRule="auto"/>
    </w:pPr>
    <w:rPr>
      <w:sz w:val="20"/>
      <w:szCs w:val="20"/>
    </w:rPr>
  </w:style>
  <w:style w:type="character" w:customStyle="1" w:styleId="CommentTextChar">
    <w:name w:val="Comment Text Char"/>
    <w:basedOn w:val="DefaultParagraphFont"/>
    <w:link w:val="CommentText"/>
    <w:uiPriority w:val="99"/>
    <w:semiHidden/>
    <w:rsid w:val="00F95EB0"/>
    <w:rPr>
      <w:sz w:val="20"/>
      <w:szCs w:val="20"/>
    </w:rPr>
  </w:style>
  <w:style w:type="paragraph" w:styleId="CommentSubject">
    <w:name w:val="annotation subject"/>
    <w:basedOn w:val="CommentText"/>
    <w:next w:val="CommentText"/>
    <w:link w:val="CommentSubjectChar"/>
    <w:uiPriority w:val="99"/>
    <w:semiHidden/>
    <w:unhideWhenUsed/>
    <w:rsid w:val="00F95EB0"/>
    <w:rPr>
      <w:b/>
      <w:bCs/>
    </w:rPr>
  </w:style>
  <w:style w:type="character" w:customStyle="1" w:styleId="CommentSubjectChar">
    <w:name w:val="Comment Subject Char"/>
    <w:basedOn w:val="CommentTextChar"/>
    <w:link w:val="CommentSubject"/>
    <w:uiPriority w:val="99"/>
    <w:semiHidden/>
    <w:rsid w:val="00F95E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613"/>
  </w:style>
  <w:style w:type="paragraph" w:styleId="Footer">
    <w:name w:val="footer"/>
    <w:basedOn w:val="Normal"/>
    <w:link w:val="FooterChar"/>
    <w:uiPriority w:val="99"/>
    <w:unhideWhenUsed/>
    <w:rsid w:val="00A41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613"/>
  </w:style>
  <w:style w:type="paragraph" w:styleId="BalloonText">
    <w:name w:val="Balloon Text"/>
    <w:basedOn w:val="Normal"/>
    <w:link w:val="BalloonTextChar"/>
    <w:uiPriority w:val="99"/>
    <w:semiHidden/>
    <w:unhideWhenUsed/>
    <w:rsid w:val="00A41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13"/>
    <w:rPr>
      <w:rFonts w:ascii="Tahoma" w:hAnsi="Tahoma" w:cs="Tahoma"/>
      <w:sz w:val="16"/>
      <w:szCs w:val="16"/>
    </w:rPr>
  </w:style>
  <w:style w:type="character" w:styleId="CommentReference">
    <w:name w:val="annotation reference"/>
    <w:basedOn w:val="DefaultParagraphFont"/>
    <w:uiPriority w:val="99"/>
    <w:semiHidden/>
    <w:unhideWhenUsed/>
    <w:rsid w:val="00F95EB0"/>
    <w:rPr>
      <w:sz w:val="16"/>
      <w:szCs w:val="16"/>
    </w:rPr>
  </w:style>
  <w:style w:type="paragraph" w:styleId="CommentText">
    <w:name w:val="annotation text"/>
    <w:basedOn w:val="Normal"/>
    <w:link w:val="CommentTextChar"/>
    <w:uiPriority w:val="99"/>
    <w:semiHidden/>
    <w:unhideWhenUsed/>
    <w:rsid w:val="00F95EB0"/>
    <w:pPr>
      <w:spacing w:line="240" w:lineRule="auto"/>
    </w:pPr>
    <w:rPr>
      <w:sz w:val="20"/>
      <w:szCs w:val="20"/>
    </w:rPr>
  </w:style>
  <w:style w:type="character" w:customStyle="1" w:styleId="CommentTextChar">
    <w:name w:val="Comment Text Char"/>
    <w:basedOn w:val="DefaultParagraphFont"/>
    <w:link w:val="CommentText"/>
    <w:uiPriority w:val="99"/>
    <w:semiHidden/>
    <w:rsid w:val="00F95EB0"/>
    <w:rPr>
      <w:sz w:val="20"/>
      <w:szCs w:val="20"/>
    </w:rPr>
  </w:style>
  <w:style w:type="paragraph" w:styleId="CommentSubject">
    <w:name w:val="annotation subject"/>
    <w:basedOn w:val="CommentText"/>
    <w:next w:val="CommentText"/>
    <w:link w:val="CommentSubjectChar"/>
    <w:uiPriority w:val="99"/>
    <w:semiHidden/>
    <w:unhideWhenUsed/>
    <w:rsid w:val="00F95EB0"/>
    <w:rPr>
      <w:b/>
      <w:bCs/>
    </w:rPr>
  </w:style>
  <w:style w:type="character" w:customStyle="1" w:styleId="CommentSubjectChar">
    <w:name w:val="Comment Subject Char"/>
    <w:basedOn w:val="CommentTextChar"/>
    <w:link w:val="CommentSubject"/>
    <w:uiPriority w:val="99"/>
    <w:semiHidden/>
    <w:rsid w:val="00F95E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42C54-2774-410A-A22B-0A20E2FD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Bernard Mason</vt:lpstr>
    </vt:vector>
  </TitlesOfParts>
  <Company>University of Bristol</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Bernard Mason</dc:title>
  <dc:subject>School of Chemistry, Cantock’s Close, Bristol, BS8 1TS</dc:subject>
  <dc:creator>T: +44 (0) 117 928 8507</dc:creator>
  <cp:lastModifiedBy>BJ Mason</cp:lastModifiedBy>
  <cp:revision>4</cp:revision>
  <dcterms:created xsi:type="dcterms:W3CDTF">2014-01-24T16:29:00Z</dcterms:created>
  <dcterms:modified xsi:type="dcterms:W3CDTF">2014-01-24T17:08:00Z</dcterms:modified>
</cp:coreProperties>
</file>